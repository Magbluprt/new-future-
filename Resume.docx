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MoneyMAG.world of worlds!!!</w:t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Michel AnthonyGrendahl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105 broadway</w:t>
            </w:r>
            <w:ins w:author="Michel Grendahl (MoneyM.A.G)" w:id="0" w:date="2023-04-14T05:54:27Z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t xml:space="preserve"> n ave apt 206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</w:t>
            </w:r>
            <w:ins w:author="Michel Grendahl (MoneyM.A.G)" w:id="1" w:date="2023-04-14T05:54:48Z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t xml:space="preserve">rochester,MN,55906</w:t>
              </w:r>
            </w:ins>
            <w:del w:author="Michel Grendahl (MoneyM.A.G)" w:id="2" w:date="2023-04-14T05:55:14Z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delText xml:space="preserve">City, ST 12345</w:delText>
              </w:r>
            </w:del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ins w:author="Michel Grendahl (MoneyM.A.G)" w:id="3" w:date="2023-04-14T05:55:28Z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t xml:space="preserve">6122618487</w:t>
              </w:r>
            </w:ins>
            <w:del w:author="Michel Grendahl (MoneyM.A.G)" w:id="3" w:date="2023-04-14T05:55:28Z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delText xml:space="preserve">1</w:delText>
              </w:r>
            </w:del>
            <w:del w:author="Michel Grendahl (MoneyM.A.G)" w:id="4" w:date="2023-04-14T05:55:40Z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delText xml:space="preserve">23) 456-7890</w:delText>
              </w:r>
            </w:del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Grendahlmichel61@gmail.com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lamedeer,MT,,MAG,INC,creater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 know he commies will hopfully fall in line you a new way of life, so well we wait and now all we g tmichel will be openingorem ipsumartit amet, consectetuer adipiscing elit, se</w:t>
            </w:r>
            <w:ins w:author="Michel Grendahl (MoneyM.A.G)" w:id="5" w:date="2023-04-14T06:05:04Z">
              <w:r w:rsidDel="00000000" w:rsidR="00000000" w:rsidRPr="00000000">
                <w:rPr>
                  <w:rtl w:val="0"/>
                </w:rPr>
                <w:t xml:space="preserve">edays now nkwthese  welll we change the world with just a feeww wordds </w:t>
              </w:r>
            </w:ins>
            <w:r w:rsidDel="00000000" w:rsidR="00000000" w:rsidRPr="00000000">
              <w:rPr>
                <w:rtl w:val="0"/>
              </w:rPr>
              <w:t xml:space="preserve">d diam nonummy nibh.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4"/>
            <w:bookmarkEnd w:id="4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5"/>
            <w:bookmarkEnd w:id="5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ins w:author="Michel Grendahl (MoneyM.A.G)" w:id="6" w:date="2023-04-14T06:06:57Z">
              <w:r w:rsidDel="00000000" w:rsidR="00000000" w:rsidRPr="00000000">
                <w:rPr>
                  <w:b w:val="0"/>
                  <w:rtl w:val="0"/>
                </w:rPr>
                <w:t xml:space="preserve">rewinded..the world….</w:t>
              </w:r>
            </w:ins>
            <w:del w:author="Michel Grendahl (MoneyM.A.G)" w:id="6" w:date="2023-04-14T06:06:57Z">
              <w:r w:rsidDel="00000000" w:rsidR="00000000" w:rsidRPr="00000000">
                <w:rPr>
                  <w:b w:val="0"/>
                  <w:i w:val="1"/>
                  <w:rtl w:val="0"/>
                </w:rPr>
                <w:delText xml:space="preserve">D</w:delText>
              </w:r>
            </w:del>
            <w:del w:author="Michel Grendahl (MoneyM.A.G)" w:id="7" w:date="2023-04-14T06:07:19Z">
              <w:r w:rsidDel="00000000" w:rsidR="00000000" w:rsidRPr="00000000">
                <w:rPr>
                  <w:b w:val="0"/>
                  <w:i w:val="1"/>
                  <w:rtl w:val="0"/>
                </w:rPr>
                <w:delText xml:space="preserve">etail</w:delText>
              </w:r>
            </w:del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Loreet…et i im ready so lets gknow butthe MAG&gt;InC way because this world dont even verything will be rebuiled in 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be l frist in rochster,mb,55906anding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